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9185" w14:textId="77777777" w:rsidR="00134544" w:rsidRDefault="00D6513C">
      <w:pPr>
        <w:pStyle w:val="Title"/>
        <w:spacing w:before="79" w:line="230" w:lineRule="auto"/>
        <w:ind w:right="25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A4024F9" wp14:editId="39D75E37">
                <wp:simplePos x="0" y="0"/>
                <wp:positionH relativeFrom="page">
                  <wp:posOffset>6857365</wp:posOffset>
                </wp:positionH>
                <wp:positionV relativeFrom="page">
                  <wp:posOffset>1627505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E5360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9.95pt,128.15pt" to="539.9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" strokeweight=".1pt">
                <o:lock v:ext="edit" shapetype="f"/>
                <w10:wrap anchorx="page" anchory="page"/>
              </v:line>
            </w:pict>
          </mc:Fallback>
        </mc:AlternateContent>
      </w:r>
      <w:r w:rsidR="00972574">
        <w:t>CSCI</w:t>
      </w:r>
      <w:r w:rsidR="00972574">
        <w:rPr>
          <w:spacing w:val="-6"/>
        </w:rPr>
        <w:t xml:space="preserve"> </w:t>
      </w:r>
      <w:r w:rsidR="00972574">
        <w:t>1410:</w:t>
      </w:r>
      <w:r w:rsidR="00972574">
        <w:rPr>
          <w:spacing w:val="-5"/>
        </w:rPr>
        <w:t xml:space="preserve"> </w:t>
      </w:r>
      <w:r w:rsidR="00972574">
        <w:t>Fundamentals</w:t>
      </w:r>
      <w:r w:rsidR="00972574">
        <w:rPr>
          <w:spacing w:val="-3"/>
        </w:rPr>
        <w:t xml:space="preserve"> </w:t>
      </w:r>
      <w:r w:rsidR="00972574">
        <w:t>of</w:t>
      </w:r>
      <w:r w:rsidR="00972574">
        <w:rPr>
          <w:spacing w:val="-5"/>
        </w:rPr>
        <w:t xml:space="preserve"> </w:t>
      </w:r>
      <w:r w:rsidR="00972574">
        <w:t>Computing</w:t>
      </w:r>
      <w:r w:rsidR="00972574">
        <w:rPr>
          <w:spacing w:val="-57"/>
        </w:rPr>
        <w:t xml:space="preserve"> </w:t>
      </w:r>
      <w:r w:rsidR="00972574">
        <w:t>Class</w:t>
      </w:r>
      <w:r w:rsidR="00972574">
        <w:rPr>
          <w:spacing w:val="-1"/>
        </w:rPr>
        <w:t xml:space="preserve"> </w:t>
      </w:r>
      <w:r w:rsidR="00972574">
        <w:t>Work</w:t>
      </w:r>
    </w:p>
    <w:p w14:paraId="61737A8C" w14:textId="77777777" w:rsidR="00134544" w:rsidRDefault="00972574">
      <w:pPr>
        <w:pStyle w:val="Title"/>
        <w:spacing w:line="269" w:lineRule="exact"/>
      </w:pPr>
      <w:r>
        <w:t>October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2021</w:t>
      </w:r>
    </w:p>
    <w:p w14:paraId="263147E5" w14:textId="77777777" w:rsidR="00134544" w:rsidRDefault="00134544">
      <w:pPr>
        <w:pStyle w:val="BodyText"/>
        <w:rPr>
          <w:b/>
          <w:sz w:val="26"/>
        </w:rPr>
      </w:pPr>
    </w:p>
    <w:p w14:paraId="4B9FD968" w14:textId="35969424" w:rsidR="00134544" w:rsidRPr="009B3B48" w:rsidRDefault="00472DF4" w:rsidP="00472DF4">
      <w:pPr>
        <w:pStyle w:val="BodyText"/>
        <w:jc w:val="center"/>
        <w:rPr>
          <w:b/>
          <w:color w:val="000000" w:themeColor="text1"/>
          <w:sz w:val="26"/>
        </w:rPr>
      </w:pPr>
      <w:ins w:id="0" w:author="Abhinav Shrestha" w:date="2022-03-15T17:20:00Z">
        <w:r w:rsidRPr="00E002F4">
          <w:rPr>
            <w:b/>
            <w:color w:val="000000" w:themeColor="text1"/>
            <w:sz w:val="26"/>
          </w:rPr>
          <w:t>Name: Abhi Shrestha</w:t>
        </w:r>
      </w:ins>
    </w:p>
    <w:p w14:paraId="4E6453FB" w14:textId="77777777" w:rsidR="00134544" w:rsidRDefault="00134544">
      <w:pPr>
        <w:pStyle w:val="BodyText"/>
        <w:rPr>
          <w:b/>
          <w:sz w:val="26"/>
        </w:rPr>
      </w:pPr>
    </w:p>
    <w:p w14:paraId="79F69EEB" w14:textId="77777777" w:rsidR="00134544" w:rsidRDefault="00134544">
      <w:pPr>
        <w:pStyle w:val="BodyText"/>
        <w:spacing w:before="5"/>
        <w:rPr>
          <w:b/>
          <w:sz w:val="37"/>
        </w:rPr>
      </w:pPr>
    </w:p>
    <w:p w14:paraId="053B9C4E" w14:textId="1AC4386D" w:rsidR="00134544" w:rsidRDefault="00972574">
      <w:pPr>
        <w:pStyle w:val="ListParagraph"/>
        <w:numPr>
          <w:ilvl w:val="0"/>
          <w:numId w:val="1"/>
        </w:numPr>
        <w:tabs>
          <w:tab w:val="left" w:pos="626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fragment</w:t>
      </w:r>
      <w:r w:rsidR="00FA3740">
        <w:rPr>
          <w:sz w:val="24"/>
        </w:rPr>
        <w:t xml:space="preserve"> and give an explanation how the code works </w:t>
      </w:r>
      <w:r w:rsidR="00FA3740" w:rsidRPr="00972574">
        <w:rPr>
          <w:b/>
          <w:bCs/>
          <w:sz w:val="24"/>
        </w:rPr>
        <w:t>(no need code)</w:t>
      </w:r>
      <w:r w:rsidRPr="00972574">
        <w:rPr>
          <w:b/>
          <w:bCs/>
          <w:sz w:val="24"/>
        </w:rPr>
        <w:t>:</w:t>
      </w:r>
    </w:p>
    <w:p w14:paraId="5AE8046C" w14:textId="77777777" w:rsidR="00134544" w:rsidRDefault="00972574">
      <w:pPr>
        <w:pStyle w:val="BodyText"/>
        <w:spacing w:before="159"/>
        <w:ind w:left="441"/>
        <w:rPr>
          <w:rFonts w:ascii="Courier New"/>
        </w:rPr>
      </w:pPr>
      <w:r>
        <w:rPr>
          <w:rFonts w:ascii="Courier New"/>
        </w:rPr>
        <w:t>num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87</w:t>
      </w:r>
    </w:p>
    <w:p w14:paraId="11FE83E5" w14:textId="77777777" w:rsidR="00134544" w:rsidRDefault="00972574">
      <w:pPr>
        <w:pStyle w:val="BodyText"/>
        <w:spacing w:line="271" w:lineRule="exact"/>
        <w:ind w:left="441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</w:t>
      </w:r>
    </w:p>
    <w:p w14:paraId="6C16A7CE" w14:textId="085ED9CF" w:rsidR="00134544" w:rsidRDefault="00972574">
      <w:pPr>
        <w:pStyle w:val="BodyText"/>
        <w:ind w:left="874" w:right="5692" w:hanging="432"/>
        <w:rPr>
          <w:rFonts w:ascii="Courier New" w:hAnsi="Courier New"/>
        </w:rPr>
      </w:pPr>
      <w:r>
        <w:rPr>
          <w:rFonts w:ascii="Courier New" w:hAnsi="Courier New"/>
        </w:rPr>
        <w:t>if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(num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&gt;=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max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2):</w:t>
      </w:r>
      <w:r>
        <w:rPr>
          <w:rFonts w:ascii="Courier New" w:hAnsi="Courier New"/>
          <w:spacing w:val="-141"/>
        </w:rPr>
        <w:t xml:space="preserve"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(“apple”)</w:t>
      </w:r>
    </w:p>
    <w:p w14:paraId="3C306BD8" w14:textId="77777777" w:rsidR="00134544" w:rsidRDefault="00972574">
      <w:pPr>
        <w:pStyle w:val="BodyText"/>
        <w:ind w:left="441" w:right="6254"/>
        <w:rPr>
          <w:rFonts w:ascii="Courier New" w:hAnsi="Courier New"/>
        </w:rPr>
      </w:pPr>
      <w:r>
        <w:rPr>
          <w:rFonts w:ascii="Courier New" w:hAnsi="Courier New"/>
        </w:rPr>
        <w:t>print (“orange”)</w:t>
      </w:r>
      <w:r>
        <w:rPr>
          <w:rFonts w:ascii="Courier New" w:hAnsi="Courier New"/>
          <w:spacing w:val="-143"/>
        </w:rPr>
        <w:t xml:space="preserve"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(“pear”)</w:t>
      </w:r>
    </w:p>
    <w:p w14:paraId="28A6076D" w14:textId="77777777" w:rsidR="00134544" w:rsidRDefault="00134544">
      <w:pPr>
        <w:pStyle w:val="BodyText"/>
        <w:spacing w:before="9"/>
        <w:rPr>
          <w:rFonts w:ascii="Courier New"/>
          <w:sz w:val="36"/>
        </w:rPr>
      </w:pPr>
    </w:p>
    <w:p w14:paraId="04779ECB" w14:textId="5DE067EB" w:rsidR="00134544" w:rsidRDefault="00972574">
      <w:pPr>
        <w:pStyle w:val="ListParagraph"/>
        <w:numPr>
          <w:ilvl w:val="0"/>
          <w:numId w:val="1"/>
        </w:numPr>
        <w:tabs>
          <w:tab w:val="left" w:pos="626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fragment?</w:t>
      </w:r>
      <w:r w:rsidR="00FA3740">
        <w:rPr>
          <w:sz w:val="24"/>
        </w:rPr>
        <w:t xml:space="preserve"> Explain in detail (</w:t>
      </w:r>
      <w:r w:rsidR="00FA3740" w:rsidRPr="00972574">
        <w:rPr>
          <w:b/>
          <w:bCs/>
          <w:sz w:val="24"/>
        </w:rPr>
        <w:t>no need code)</w:t>
      </w:r>
    </w:p>
    <w:p w14:paraId="7C137C14" w14:textId="77777777" w:rsidR="00134544" w:rsidRDefault="00972574">
      <w:pPr>
        <w:pStyle w:val="BodyText"/>
        <w:spacing w:before="160" w:line="271" w:lineRule="exact"/>
        <w:ind w:left="441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(length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min_length):</w:t>
      </w:r>
    </w:p>
    <w:p w14:paraId="128BFD29" w14:textId="77777777" w:rsidR="00134544" w:rsidRDefault="00972574">
      <w:pPr>
        <w:pStyle w:val="BodyText"/>
        <w:spacing w:line="271" w:lineRule="exact"/>
        <w:ind w:left="874"/>
        <w:rPr>
          <w:rFonts w:ascii="Courier New" w:hAnsi="Courier New"/>
        </w:rPr>
      </w:pPr>
      <w:r>
        <w:rPr>
          <w:rFonts w:ascii="Courier New" w:hAnsi="Courier New"/>
        </w:rPr>
        <w:t>print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(‘The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length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minimal’)</w:t>
      </w:r>
    </w:p>
    <w:p w14:paraId="1F7BC4F8" w14:textId="428D6C72" w:rsidR="00134544" w:rsidRDefault="00972574">
      <w:pPr>
        <w:pStyle w:val="ListParagraph"/>
        <w:numPr>
          <w:ilvl w:val="0"/>
          <w:numId w:val="1"/>
        </w:numPr>
        <w:tabs>
          <w:tab w:val="left" w:pos="626"/>
        </w:tabs>
        <w:spacing w:before="159" w:line="230" w:lineRule="auto"/>
        <w:ind w:left="625" w:right="116"/>
        <w:rPr>
          <w:sz w:val="24"/>
        </w:rPr>
      </w:pP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  <w:r>
        <w:rPr>
          <w:spacing w:val="-2"/>
          <w:sz w:val="24"/>
        </w:rPr>
        <w:t xml:space="preserve"> </w:t>
      </w:r>
      <w:r>
        <w:rPr>
          <w:sz w:val="24"/>
        </w:rPr>
        <w:t>pay</w:t>
      </w:r>
      <w:r>
        <w:rPr>
          <w:spacing w:val="-3"/>
          <w:sz w:val="24"/>
        </w:rPr>
        <w:t xml:space="preserve"> </w:t>
      </w:r>
      <w:r>
        <w:rPr>
          <w:sz w:val="24"/>
        </w:rPr>
        <w:t>time-and-a-half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week.</w:t>
      </w:r>
      <w:r>
        <w:rPr>
          <w:spacing w:val="-57"/>
          <w:sz w:val="24"/>
        </w:rPr>
        <w:t xml:space="preserve"> </w:t>
      </w:r>
      <w:r>
        <w:rPr>
          <w:sz w:val="24"/>
        </w:rPr>
        <w:t>Write a Python program to input the number of hours worked and hourly rate and</w:t>
      </w:r>
      <w:r>
        <w:rPr>
          <w:spacing w:val="1"/>
          <w:sz w:val="24"/>
        </w:rPr>
        <w:t xml:space="preserve"> </w:t>
      </w:r>
      <w:r>
        <w:rPr>
          <w:sz w:val="24"/>
        </w:rPr>
        <w:t>calculate 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wages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week</w:t>
      </w:r>
      <w:r w:rsidR="00FA3740">
        <w:rPr>
          <w:sz w:val="24"/>
        </w:rPr>
        <w:t xml:space="preserve"> </w:t>
      </w:r>
      <w:r w:rsidR="00FA3740" w:rsidRPr="00972574">
        <w:rPr>
          <w:b/>
          <w:bCs/>
          <w:color w:val="FF0000"/>
          <w:sz w:val="24"/>
        </w:rPr>
        <w:t>(submit a python code for this question</w:t>
      </w:r>
      <w:r w:rsidR="00FA3740" w:rsidRPr="00972574">
        <w:rPr>
          <w:color w:val="FF0000"/>
          <w:sz w:val="24"/>
        </w:rPr>
        <w:t xml:space="preserve"> </w:t>
      </w:r>
      <w:r>
        <w:rPr>
          <w:color w:val="FF0000"/>
          <w:sz w:val="24"/>
        </w:rPr>
        <w:t>(.</w:t>
      </w:r>
      <w:proofErr w:type="spellStart"/>
      <w:r>
        <w:rPr>
          <w:color w:val="FF0000"/>
          <w:sz w:val="24"/>
        </w:rPr>
        <w:t>py</w:t>
      </w:r>
      <w:proofErr w:type="spellEnd"/>
      <w:r>
        <w:rPr>
          <w:color w:val="FF0000"/>
          <w:sz w:val="24"/>
        </w:rPr>
        <w:t xml:space="preserve">) </w:t>
      </w:r>
      <w:r w:rsidR="00FA3740">
        <w:rPr>
          <w:sz w:val="24"/>
        </w:rPr>
        <w:t>and do not put your code inside word document and do not submit a screenshots of the code)</w:t>
      </w:r>
    </w:p>
    <w:sectPr w:rsidR="00134544">
      <w:type w:val="continuous"/>
      <w:pgSz w:w="12240" w:h="15840"/>
      <w:pgMar w:top="1360" w:right="15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E08A9"/>
    <w:multiLevelType w:val="hybridMultilevel"/>
    <w:tmpl w:val="F68043E8"/>
    <w:lvl w:ilvl="0" w:tplc="9498235C">
      <w:start w:val="1"/>
      <w:numFmt w:val="decimal"/>
      <w:lvlText w:val="%1."/>
      <w:lvlJc w:val="left"/>
      <w:pPr>
        <w:ind w:left="6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9E47E24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C04223A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216687B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5B48473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9A4618E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65CA897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DE144E14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CFEAD2D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hinav Shrestha">
    <w15:presenceInfo w15:providerId="Windows Live" w15:userId="558606028b4a9f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44"/>
    <w:rsid w:val="000B6E76"/>
    <w:rsid w:val="00134544"/>
    <w:rsid w:val="00472DF4"/>
    <w:rsid w:val="00972574"/>
    <w:rsid w:val="009B3B48"/>
    <w:rsid w:val="00D14013"/>
    <w:rsid w:val="00D6513C"/>
    <w:rsid w:val="00E002F4"/>
    <w:rsid w:val="00FA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C7F8"/>
  <w15:docId w15:val="{5958F6F9-76F8-0C44-B576-50B1EB9C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2" w:right="251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1050 - Quizzes</dc:title>
  <dc:creator>Salim Lakhani</dc:creator>
  <cp:lastModifiedBy>Abhinav Shrestha</cp:lastModifiedBy>
  <cp:revision>6</cp:revision>
  <dcterms:created xsi:type="dcterms:W3CDTF">2022-03-15T23:21:00Z</dcterms:created>
  <dcterms:modified xsi:type="dcterms:W3CDTF">2022-03-15T23:50:00Z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2021-10-16T00:00:00Z</vt:filetime>
  </property>
</Properties>
</file>